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46F68" w:rsidRPr="001709AB" w:rsidRDefault="001709AB">
      <w:pPr>
        <w:rPr>
          <w:lang w:val="it-IT"/>
        </w:rPr>
      </w:pPr>
      <w:r>
        <w:rPr>
          <w:lang w:val="it-IT"/>
        </w:rPr>
        <w:t>This para</w:t>
      </w:r>
      <w:del w:id="0" w:author="Wednesday Wednesday" w:date="2010-09-27T18:04:00Z">
        <w:r w:rsidDel="004509E3">
          <w:rPr>
            <w:lang w:val="it-IT"/>
          </w:rPr>
          <w:delText>graph will evolv</w:delText>
        </w:r>
      </w:del>
      <w:ins w:id="1" w:author="Wednesday Wednesday" w:date="2010-09-27T18:04:00Z">
        <w:r w:rsidR="004509E3">
          <w:rPr>
            <w:lang w:val="it-IT"/>
          </w:rPr>
          <w:t xml:space="preserve"> chang</w:t>
        </w:r>
      </w:ins>
      <w:r>
        <w:rPr>
          <w:lang w:val="it-IT"/>
        </w:rPr>
        <w:t>e</w:t>
      </w:r>
      <w:ins w:id="2" w:author="Tuesday Tuesday" w:date="2010-09-27T18:01:00Z">
        <w:r w:rsidR="00885EDB">
          <w:rPr>
            <w:lang w:val="it-IT"/>
          </w:rPr>
          <w:t>s</w:t>
        </w:r>
      </w:ins>
      <w:del w:id="3" w:author="Tuesday Tuesday" w:date="2010-09-27T18:01:00Z">
        <w:r w:rsidDel="00885EDB">
          <w:rPr>
            <w:lang w:val="it-IT"/>
          </w:rPr>
          <w:delText xml:space="preserve"> during this week</w:delText>
        </w:r>
      </w:del>
      <w:ins w:id="4" w:author="Thursday Thursday" w:date="2010-09-27T18:06:00Z">
        <w:r w:rsidR="00DF2C17">
          <w:rPr>
            <w:lang w:val="it-IT"/>
          </w:rPr>
          <w:t xml:space="preserve">: some content </w:t>
        </w:r>
      </w:ins>
      <w:ins w:id="5" w:author="Friday Friday" w:date="2010-09-27T18:08:00Z">
        <w:r w:rsidR="00241C5E">
          <w:rPr>
            <w:lang w:val="it-IT"/>
          </w:rPr>
          <w:t>i</w:t>
        </w:r>
      </w:ins>
      <w:ins w:id="6" w:author="Thursday Thursday" w:date="2010-09-27T18:06:00Z">
        <w:r w:rsidR="00DF2C17">
          <w:rPr>
            <w:lang w:val="it-IT"/>
          </w:rPr>
          <w:t>s added, some removed.</w:t>
        </w:r>
      </w:ins>
      <w:del w:id="7" w:author="Thursday Thursday" w:date="2010-09-27T18:06:00Z">
        <w:r w:rsidDel="00DF2C17">
          <w:rPr>
            <w:lang w:val="it-IT"/>
          </w:rPr>
          <w:delText>.</w:delText>
        </w:r>
      </w:del>
    </w:p>
    <w:sectPr w:rsidR="00146F68" w:rsidRPr="001709AB" w:rsidSect="00146F68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trackRevisions/>
  <w:doNotTrackMove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709AB"/>
    <w:rsid w:val="001709AB"/>
    <w:rsid w:val="00241C5E"/>
    <w:rsid w:val="004509E3"/>
    <w:rsid w:val="00626327"/>
    <w:rsid w:val="007B34EF"/>
    <w:rsid w:val="007E6598"/>
    <w:rsid w:val="00885EDB"/>
    <w:rsid w:val="0090788B"/>
    <w:rsid w:val="00A0502E"/>
    <w:rsid w:val="00BD2E8A"/>
    <w:rsid w:val="00DF2C17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39E7"/>
  </w:style>
  <w:style w:type="character" w:default="1" w:styleId="Caratterepredefinitoparagrafo">
    <w:name w:val="Default Paragraph Font"/>
    <w:semiHidden/>
    <w:unhideWhenUsed/>
  </w:style>
  <w:style w:type="table" w:default="1" w:styleId="Tabellanorma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85EDB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85EDB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74</Characters>
  <Application>Microsoft Word 12.0.0</Application>
  <DocSecurity>0</DocSecurity>
  <Lines>1</Lines>
  <Paragraphs>1</Paragraphs>
  <ScaleCrop>false</ScaleCrop>
  <Company>University of Bologna</Company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Di Iorio</dc:creator>
  <cp:keywords/>
  <cp:lastModifiedBy>Silvio Peroni</cp:lastModifiedBy>
  <cp:revision>6</cp:revision>
  <dcterms:created xsi:type="dcterms:W3CDTF">2010-09-27T15:57:00Z</dcterms:created>
  <dcterms:modified xsi:type="dcterms:W3CDTF">2010-10-26T10:59:00Z</dcterms:modified>
</cp:coreProperties>
</file>