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9B190F" w:rsidRDefault="009B190F">
      <w:pPr>
        <w:rPr>
          <w:lang w:val="it-IT"/>
        </w:rPr>
      </w:pPr>
      <w:del w:id="0" w:author="Angelo Di Iorio" w:date="2010-09-28T12:07:00Z">
        <w:r w:rsidDel="0051305A">
          <w:rPr>
            <w:lang w:val="it-IT"/>
          </w:rPr>
          <w:delText>I lik</w:delText>
        </w:r>
        <w:r w:rsidR="0058407A" w:rsidDel="0051305A">
          <w:rPr>
            <w:lang w:val="it-IT"/>
          </w:rPr>
          <w:delText xml:space="preserve">e </w:delText>
        </w:r>
      </w:del>
      <w:ins w:id="1" w:author="Fabio Vitali" w:date="2010-09-28T12:00:00Z">
        <w:del w:id="2" w:author="Angelo Di Iorio" w:date="2010-09-28T12:07:00Z">
          <w:r w:rsidR="00F96368" w:rsidDel="0051305A">
            <w:rPr>
              <w:lang w:val="it-IT"/>
            </w:rPr>
            <w:delText xml:space="preserve">the </w:delText>
          </w:r>
        </w:del>
      </w:ins>
      <w:del w:id="3" w:author="Angelo Di Iorio" w:date="2010-09-28T12:07:00Z">
        <w:r w:rsidR="0058407A" w:rsidDel="0051305A">
          <w:rPr>
            <w:lang w:val="it-IT"/>
          </w:rPr>
          <w:delText>fairy tale</w:delText>
        </w:r>
      </w:del>
      <w:ins w:id="4" w:author="Silvio  Peroni" w:date="2010-09-28T12:02:00Z">
        <w:del w:id="5" w:author="Angelo Di Iorio" w:date="2010-09-28T12:07:00Z">
          <w:r w:rsidR="00774009" w:rsidDel="0051305A">
            <w:rPr>
              <w:lang w:val="it-IT"/>
            </w:rPr>
            <w:delText>movie</w:delText>
          </w:r>
        </w:del>
      </w:ins>
      <w:del w:id="6" w:author="Angelo Di Iorio" w:date="2010-09-28T12:07:00Z">
        <w:r w:rsidR="0058407A" w:rsidDel="0051305A">
          <w:rPr>
            <w:lang w:val="it-IT"/>
          </w:rPr>
          <w:delText>s. My favourite is</w:delText>
        </w:r>
      </w:del>
      <w:del w:id="7" w:author="Angelo Di Iorio" w:date="2010-09-28T12:08:00Z">
        <w:r w:rsidR="0058407A" w:rsidDel="0051305A">
          <w:rPr>
            <w:lang w:val="it-IT"/>
          </w:rPr>
          <w:delText xml:space="preserve"> </w:delText>
        </w:r>
      </w:del>
      <w:r w:rsidR="0058407A">
        <w:rPr>
          <w:lang w:val="it-IT"/>
        </w:rPr>
        <w:t>‘</w:t>
      </w:r>
      <w:r w:rsidRPr="009B190F">
        <w:rPr>
          <w:lang w:val="it-IT"/>
        </w:rPr>
        <w:t>Snow White and the Seven Dwarfs</w:t>
      </w:r>
      <w:r w:rsidR="0058407A">
        <w:rPr>
          <w:lang w:val="it-IT"/>
        </w:rPr>
        <w:t>’</w:t>
      </w:r>
      <w:ins w:id="8" w:author="Angelo Di Iorio" w:date="2010-09-28T12:07:00Z">
        <w:r w:rsidR="0051305A">
          <w:rPr>
            <w:lang w:val="it-IT"/>
          </w:rPr>
          <w:t xml:space="preserve"> is my favourite</w:t>
        </w:r>
      </w:ins>
      <w:ins w:id="9" w:author="Angelo Di Iorio" w:date="2010-09-28T12:08:00Z">
        <w:r w:rsidR="0051305A">
          <w:rPr>
            <w:lang w:val="it-IT"/>
          </w:rPr>
          <w:t xml:space="preserve"> fairy tale</w:t>
        </w:r>
      </w:ins>
      <w:ins w:id="10" w:author="Fabio  Vitali" w:date="2010-09-28T12:03:00Z">
        <w:del w:id="11" w:author="Angelo Di Iorio" w:date="2010-09-28T12:07:00Z">
          <w:r w:rsidR="00D52156" w:rsidDel="0051305A">
            <w:rPr>
              <w:lang w:val="it-IT"/>
            </w:rPr>
            <w:delText xml:space="preserve">, based on the </w:delText>
          </w:r>
        </w:del>
      </w:ins>
      <w:ins w:id="12" w:author="Fabio  Vitali" w:date="2010-09-28T12:04:00Z">
        <w:del w:id="13" w:author="Angelo Di Iorio" w:date="2010-09-28T12:07:00Z">
          <w:r w:rsidR="00D52156" w:rsidDel="0051305A">
            <w:rPr>
              <w:lang w:val="it-IT"/>
            </w:rPr>
            <w:delText xml:space="preserve">homonymous </w:delText>
          </w:r>
        </w:del>
      </w:ins>
      <w:ins w:id="14" w:author="Fabio  Vitali" w:date="2010-09-28T12:03:00Z">
        <w:del w:id="15" w:author="Angelo Di Iorio" w:date="2010-09-28T12:07:00Z">
          <w:r w:rsidR="00D52156" w:rsidDel="0051305A">
            <w:rPr>
              <w:lang w:val="it-IT"/>
            </w:rPr>
            <w:delText>fairy tale</w:delText>
          </w:r>
        </w:del>
      </w:ins>
      <w:r>
        <w:rPr>
          <w:lang w:val="it-IT"/>
        </w:rPr>
        <w:t>.</w:t>
      </w:r>
    </w:p>
    <w:sectPr w:rsidR="00146F68" w:rsidRPr="009B190F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B190F"/>
    <w:rsid w:val="00157109"/>
    <w:rsid w:val="00295E10"/>
    <w:rsid w:val="0051305A"/>
    <w:rsid w:val="0058407A"/>
    <w:rsid w:val="005D2DDF"/>
    <w:rsid w:val="00604044"/>
    <w:rsid w:val="006C605E"/>
    <w:rsid w:val="00774009"/>
    <w:rsid w:val="009B190F"/>
    <w:rsid w:val="009D5081"/>
    <w:rsid w:val="00D44272"/>
    <w:rsid w:val="00D52156"/>
    <w:rsid w:val="00E9355F"/>
    <w:rsid w:val="00F9636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6368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9636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Word 12.0.0</Application>
  <DocSecurity>0</DocSecurity>
  <Lines>1</Lines>
  <Paragraphs>1</Paragraphs>
  <ScaleCrop>false</ScaleCrop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Sunday</dc:creator>
  <cp:keywords/>
  <cp:lastModifiedBy>Silvio Peroni</cp:lastModifiedBy>
  <cp:revision>8</cp:revision>
  <dcterms:created xsi:type="dcterms:W3CDTF">2010-09-28T09:14:00Z</dcterms:created>
  <dcterms:modified xsi:type="dcterms:W3CDTF">2010-10-26T11:18:00Z</dcterms:modified>
</cp:coreProperties>
</file>